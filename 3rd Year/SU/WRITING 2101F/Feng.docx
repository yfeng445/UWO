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F5F32" w14:textId="1FCD8B36" w:rsidR="00190C2F" w:rsidRPr="00190C2F" w:rsidRDefault="00190C2F" w:rsidP="00190C2F">
      <w:pPr>
        <w:widowControl/>
        <w:spacing w:line="480" w:lineRule="auto"/>
        <w:jc w:val="left"/>
        <w:rPr>
          <w:rFonts w:ascii="SimSun" w:eastAsia="SimSun" w:hAnsi="SimSun" w:cs="SimSun"/>
          <w:kern w:val="0"/>
          <w:sz w:val="24"/>
          <w:szCs w:val="24"/>
        </w:rPr>
      </w:pPr>
      <w:r w:rsidRPr="00190C2F">
        <w:rPr>
          <w:rFonts w:ascii="Arial" w:eastAsia="SimSun" w:hAnsi="Arial" w:cs="Arial"/>
          <w:b/>
          <w:bCs/>
          <w:color w:val="0E101A"/>
          <w:kern w:val="0"/>
          <w:sz w:val="24"/>
          <w:szCs w:val="24"/>
        </w:rPr>
        <w:t>Question:</w:t>
      </w:r>
      <w:r w:rsidRPr="00190C2F">
        <w:rPr>
          <w:rFonts w:ascii="Arial" w:eastAsia="SimSun" w:hAnsi="Arial" w:cs="Arial"/>
          <w:color w:val="0E101A"/>
          <w:kern w:val="0"/>
          <w:sz w:val="24"/>
          <w:szCs w:val="24"/>
        </w:rPr>
        <w:t> Should the US build more nuclear power plants in the next two decades?</w:t>
      </w:r>
    </w:p>
    <w:p w14:paraId="56B3F6CD" w14:textId="77777777" w:rsidR="00190C2F" w:rsidRPr="00190C2F" w:rsidRDefault="00190C2F" w:rsidP="00190C2F">
      <w:pPr>
        <w:widowControl/>
        <w:spacing w:line="480" w:lineRule="auto"/>
        <w:ind w:firstLine="420"/>
        <w:jc w:val="left"/>
        <w:rPr>
          <w:rFonts w:ascii="SimSun" w:eastAsia="SimSun" w:hAnsi="SimSun" w:cs="SimSun"/>
          <w:kern w:val="0"/>
          <w:sz w:val="24"/>
          <w:szCs w:val="24"/>
        </w:rPr>
      </w:pPr>
      <w:r w:rsidRPr="00190C2F">
        <w:rPr>
          <w:rFonts w:ascii="Arial" w:eastAsia="SimSun" w:hAnsi="Arial" w:cs="Arial"/>
          <w:color w:val="0E101A"/>
          <w:kern w:val="0"/>
          <w:sz w:val="24"/>
          <w:szCs w:val="24"/>
        </w:rPr>
        <w:t xml:space="preserve">One reason that </w:t>
      </w:r>
      <w:commentRangeStart w:id="0"/>
      <w:r w:rsidRPr="00190C2F">
        <w:rPr>
          <w:rFonts w:ascii="Arial" w:eastAsia="SimSun" w:hAnsi="Arial" w:cs="Arial"/>
          <w:color w:val="0E101A"/>
          <w:kern w:val="0"/>
          <w:sz w:val="24"/>
          <w:szCs w:val="24"/>
        </w:rPr>
        <w:t xml:space="preserve">this is a relevant topic </w:t>
      </w:r>
      <w:commentRangeEnd w:id="0"/>
      <w:r w:rsidR="004A0335">
        <w:rPr>
          <w:rStyle w:val="CommentReference"/>
        </w:rPr>
        <w:commentReference w:id="0"/>
      </w:r>
      <w:r w:rsidRPr="00190C2F">
        <w:rPr>
          <w:rFonts w:ascii="Arial" w:eastAsia="SimSun" w:hAnsi="Arial" w:cs="Arial"/>
          <w:color w:val="0E101A"/>
          <w:kern w:val="0"/>
          <w:sz w:val="24"/>
          <w:szCs w:val="24"/>
        </w:rPr>
        <w:t xml:space="preserve">is that the energy crisis has become more and more severe in the US in the past decade, and there are also other serious problems triggered by energy shortages, such as the rising petrol prices. These problems affect people’s standard of living. Additionally, non-renewable resources, such as gasoline, petrol, and coal, </w:t>
      </w:r>
      <w:commentRangeStart w:id="1"/>
      <w:r w:rsidRPr="00190C2F">
        <w:rPr>
          <w:rFonts w:ascii="Arial" w:eastAsia="SimSun" w:hAnsi="Arial" w:cs="Arial"/>
          <w:color w:val="0E101A"/>
          <w:kern w:val="0"/>
          <w:sz w:val="24"/>
          <w:szCs w:val="24"/>
        </w:rPr>
        <w:t>have been consumed</w:t>
      </w:r>
      <w:commentRangeEnd w:id="1"/>
      <w:r w:rsidR="004A0335">
        <w:rPr>
          <w:rStyle w:val="CommentReference"/>
        </w:rPr>
        <w:commentReference w:id="1"/>
      </w:r>
      <w:r w:rsidRPr="00190C2F">
        <w:rPr>
          <w:rFonts w:ascii="Arial" w:eastAsia="SimSun" w:hAnsi="Arial" w:cs="Arial"/>
          <w:color w:val="0E101A"/>
          <w:kern w:val="0"/>
          <w:sz w:val="24"/>
          <w:szCs w:val="24"/>
        </w:rPr>
        <w:t xml:space="preserve"> in large amounts since the Second Industrial Revolution, and they are running out. It is urgent to find a sustainable substitute. </w:t>
      </w:r>
    </w:p>
    <w:p w14:paraId="510FF70E" w14:textId="77777777" w:rsidR="00190C2F" w:rsidRPr="00190C2F" w:rsidRDefault="00190C2F" w:rsidP="00190C2F">
      <w:pPr>
        <w:widowControl/>
        <w:spacing w:line="480" w:lineRule="auto"/>
        <w:ind w:firstLine="420"/>
        <w:jc w:val="left"/>
        <w:rPr>
          <w:rFonts w:ascii="SimSun" w:eastAsia="SimSun" w:hAnsi="SimSun" w:cs="SimSun"/>
          <w:kern w:val="0"/>
          <w:sz w:val="24"/>
          <w:szCs w:val="24"/>
        </w:rPr>
      </w:pPr>
      <w:r w:rsidRPr="00190C2F">
        <w:rPr>
          <w:rFonts w:ascii="Arial" w:eastAsia="SimSun" w:hAnsi="Arial" w:cs="Arial"/>
          <w:color w:val="0E101A"/>
          <w:kern w:val="0"/>
          <w:sz w:val="24"/>
          <w:szCs w:val="24"/>
        </w:rPr>
        <w:t>Nuclear power is a burgeoning energy with advantages such as amazingly high power efficiency and zero carbon dioxide emissions when used for electricity generation. It is considered clean energy. Also, the nuclear power plant has a longer usage period than other regular power plants. </w:t>
      </w:r>
    </w:p>
    <w:p w14:paraId="6C85B318" w14:textId="19666965" w:rsidR="00190C2F" w:rsidRPr="00190C2F" w:rsidRDefault="00190C2F" w:rsidP="00190C2F">
      <w:pPr>
        <w:widowControl/>
        <w:spacing w:line="480" w:lineRule="auto"/>
        <w:ind w:firstLine="420"/>
        <w:jc w:val="left"/>
        <w:rPr>
          <w:rFonts w:ascii="SimSun" w:eastAsia="SimSun" w:hAnsi="SimSun" w:cs="SimSun"/>
          <w:kern w:val="0"/>
          <w:sz w:val="24"/>
          <w:szCs w:val="24"/>
        </w:rPr>
      </w:pPr>
      <w:r w:rsidRPr="00190C2F">
        <w:rPr>
          <w:rFonts w:ascii="Arial" w:eastAsia="SimSun" w:hAnsi="Arial" w:cs="Arial"/>
          <w:color w:val="0E101A"/>
          <w:kern w:val="0"/>
          <w:sz w:val="24"/>
          <w:szCs w:val="24"/>
        </w:rPr>
        <w:t xml:space="preserve">Nuclear power plants are also an ideal research topic since their disadvantages are often </w:t>
      </w:r>
      <w:commentRangeStart w:id="2"/>
      <w:r w:rsidRPr="00190C2F">
        <w:rPr>
          <w:rFonts w:ascii="Arial" w:eastAsia="SimSun" w:hAnsi="Arial" w:cs="Arial"/>
          <w:color w:val="0E101A"/>
          <w:kern w:val="0"/>
          <w:sz w:val="24"/>
          <w:szCs w:val="24"/>
        </w:rPr>
        <w:t>controversial</w:t>
      </w:r>
      <w:commentRangeEnd w:id="2"/>
      <w:r w:rsidR="004A0335">
        <w:rPr>
          <w:rStyle w:val="CommentReference"/>
        </w:rPr>
        <w:commentReference w:id="2"/>
      </w:r>
      <w:r w:rsidRPr="00190C2F">
        <w:rPr>
          <w:rFonts w:ascii="Arial" w:eastAsia="SimSun" w:hAnsi="Arial" w:cs="Arial"/>
          <w:color w:val="0E101A"/>
          <w:kern w:val="0"/>
          <w:sz w:val="24"/>
          <w:szCs w:val="24"/>
        </w:rPr>
        <w:t xml:space="preserve"> to the public. First, they are amazingly costly. Building a nuclear power plant and running it consumes a large sum of a government’s budget, </w:t>
      </w:r>
      <w:r w:rsidR="00797466">
        <w:rPr>
          <w:rFonts w:ascii="Arial" w:eastAsia="SimSun" w:hAnsi="Arial" w:cs="Arial" w:hint="eastAsia"/>
          <w:color w:val="0E101A"/>
          <w:kern w:val="0"/>
          <w:sz w:val="24"/>
          <w:szCs w:val="24"/>
        </w:rPr>
        <w:t>and</w:t>
      </w:r>
      <w:r w:rsidRPr="00190C2F">
        <w:rPr>
          <w:rFonts w:ascii="Arial" w:eastAsia="SimSun" w:hAnsi="Arial" w:cs="Arial"/>
          <w:color w:val="0E101A"/>
          <w:kern w:val="0"/>
          <w:sz w:val="24"/>
          <w:szCs w:val="24"/>
        </w:rPr>
        <w:t xml:space="preserve"> it might be more economical to build a regular power plant. This provides less power, but it is much cheaper. Since the US has serval running nuclear power plants, is it reasonable for the US to spend extra money on additional ones?</w:t>
      </w:r>
    </w:p>
    <w:p w14:paraId="603485D8" w14:textId="2E989312" w:rsidR="00190C2F" w:rsidRPr="00190C2F" w:rsidRDefault="00190C2F" w:rsidP="00190C2F">
      <w:pPr>
        <w:widowControl/>
        <w:spacing w:line="480" w:lineRule="auto"/>
        <w:ind w:firstLine="420"/>
        <w:jc w:val="left"/>
        <w:rPr>
          <w:rFonts w:ascii="SimSun" w:eastAsia="SimSun" w:hAnsi="SimSun" w:cs="SimSun"/>
          <w:kern w:val="0"/>
          <w:sz w:val="24"/>
          <w:szCs w:val="24"/>
        </w:rPr>
      </w:pPr>
      <w:r w:rsidRPr="00190C2F">
        <w:rPr>
          <w:rFonts w:ascii="Arial" w:eastAsia="SimSun" w:hAnsi="Arial" w:cs="Arial"/>
          <w:color w:val="0E101A"/>
          <w:kern w:val="0"/>
          <w:sz w:val="24"/>
          <w:szCs w:val="24"/>
        </w:rPr>
        <w:t xml:space="preserve">Another reason that building nuclear power plants is controversial is the safety concerns. Although the government has made many efforts to keep it </w:t>
      </w:r>
      <w:r w:rsidRPr="00190C2F">
        <w:rPr>
          <w:rFonts w:ascii="Arial" w:eastAsia="SimSun" w:hAnsi="Arial" w:cs="Arial"/>
          <w:color w:val="0E101A"/>
          <w:kern w:val="0"/>
          <w:sz w:val="24"/>
          <w:szCs w:val="24"/>
        </w:rPr>
        <w:lastRenderedPageBreak/>
        <w:t xml:space="preserve">as safe as possible, the price that people have to pay if an accident happens is still </w:t>
      </w:r>
      <w:r w:rsidRPr="00190C2F">
        <w:rPr>
          <w:rFonts w:ascii="Arial" w:eastAsia="SimSun" w:hAnsi="Arial" w:cs="Arial"/>
          <w:color w:val="0E101A"/>
          <w:kern w:val="0"/>
          <w:sz w:val="24"/>
          <w:szCs w:val="24"/>
          <w:shd w:val="clear" w:color="auto" w:fill="FFFFFF"/>
        </w:rPr>
        <w:t>unconscionable</w:t>
      </w:r>
      <w:r w:rsidRPr="00190C2F">
        <w:rPr>
          <w:rFonts w:ascii="Arial" w:eastAsia="SimSun" w:hAnsi="Arial" w:cs="Arial"/>
          <w:color w:val="0E101A"/>
          <w:kern w:val="0"/>
          <w:sz w:val="24"/>
          <w:szCs w:val="24"/>
        </w:rPr>
        <w:t xml:space="preserve">. The </w:t>
      </w:r>
      <w:commentRangeStart w:id="3"/>
      <w:ins w:id="4" w:author="Andy Chater" w:date="2022-06-06T14:08:00Z">
        <w:r w:rsidR="004A0335">
          <w:rPr>
            <w:rFonts w:ascii="Arial" w:eastAsia="SimSun" w:hAnsi="Arial" w:cs="Arial"/>
            <w:color w:val="0E101A"/>
            <w:kern w:val="0"/>
            <w:sz w:val="24"/>
            <w:szCs w:val="24"/>
          </w:rPr>
          <w:t>US</w:t>
        </w:r>
        <w:commentRangeEnd w:id="3"/>
        <w:r w:rsidR="004A0335">
          <w:rPr>
            <w:rStyle w:val="CommentReference"/>
          </w:rPr>
          <w:commentReference w:id="3"/>
        </w:r>
        <w:r w:rsidR="004A0335">
          <w:rPr>
            <w:rFonts w:ascii="Arial" w:eastAsia="SimSun" w:hAnsi="Arial" w:cs="Arial"/>
            <w:color w:val="0E101A"/>
            <w:kern w:val="0"/>
            <w:sz w:val="24"/>
            <w:szCs w:val="24"/>
          </w:rPr>
          <w:t xml:space="preserve"> </w:t>
        </w:r>
      </w:ins>
      <w:r w:rsidRPr="00190C2F">
        <w:rPr>
          <w:rFonts w:ascii="Arial" w:eastAsia="SimSun" w:hAnsi="Arial" w:cs="Arial"/>
          <w:color w:val="0E101A"/>
          <w:kern w:val="0"/>
          <w:sz w:val="24"/>
          <w:szCs w:val="24"/>
        </w:rPr>
        <w:t>government also holds a highly cautious attitude toward nuclear power plants due to the aftermath of previous nuclear incidents. The Chernobyl and</w:t>
      </w:r>
      <w:r w:rsidRPr="00190C2F">
        <w:rPr>
          <w:rFonts w:ascii="Roboto" w:eastAsia="SimSun" w:hAnsi="Roboto" w:cs="SimSun"/>
          <w:color w:val="4D5156"/>
          <w:kern w:val="0"/>
          <w:szCs w:val="21"/>
          <w:shd w:val="clear" w:color="auto" w:fill="FFFFFF"/>
        </w:rPr>
        <w:t xml:space="preserve"> </w:t>
      </w:r>
      <w:r w:rsidRPr="00190C2F">
        <w:rPr>
          <w:rFonts w:ascii="Arial" w:eastAsia="SimSun" w:hAnsi="Arial" w:cs="Arial"/>
          <w:color w:val="0E101A"/>
          <w:kern w:val="0"/>
          <w:sz w:val="24"/>
          <w:szCs w:val="24"/>
          <w:shd w:val="clear" w:color="auto" w:fill="FFFFFF"/>
        </w:rPr>
        <w:t>Fukushima Daiichi</w:t>
      </w:r>
      <w:r w:rsidRPr="00190C2F">
        <w:rPr>
          <w:rFonts w:ascii="Roboto" w:eastAsia="SimSun" w:hAnsi="Roboto" w:cs="SimSun"/>
          <w:color w:val="4D5156"/>
          <w:kern w:val="0"/>
          <w:szCs w:val="21"/>
          <w:shd w:val="clear" w:color="auto" w:fill="FFFFFF"/>
        </w:rPr>
        <w:t xml:space="preserve"> </w:t>
      </w:r>
      <w:r w:rsidRPr="00190C2F">
        <w:rPr>
          <w:rFonts w:ascii="Arial" w:eastAsia="SimSun" w:hAnsi="Arial" w:cs="Arial"/>
          <w:color w:val="0E101A"/>
          <w:kern w:val="0"/>
          <w:sz w:val="24"/>
          <w:szCs w:val="24"/>
        </w:rPr>
        <w:t>nuclear power plant accidents as well as the Three Mile Island incident are painful lessons for the United States government. </w:t>
      </w:r>
    </w:p>
    <w:p w14:paraId="59FF9F7C" w14:textId="27C9BFE7" w:rsidR="00190C2F" w:rsidRPr="00190C2F" w:rsidRDefault="00190C2F" w:rsidP="00190C2F">
      <w:pPr>
        <w:widowControl/>
        <w:spacing w:line="480" w:lineRule="auto"/>
        <w:ind w:firstLine="420"/>
        <w:jc w:val="left"/>
        <w:rPr>
          <w:rFonts w:ascii="SimSun" w:eastAsia="SimSun" w:hAnsi="SimSun" w:cs="SimSun"/>
          <w:kern w:val="0"/>
          <w:sz w:val="24"/>
          <w:szCs w:val="24"/>
        </w:rPr>
      </w:pPr>
      <w:r w:rsidRPr="00190C2F">
        <w:rPr>
          <w:rFonts w:ascii="Arial" w:eastAsia="SimSun" w:hAnsi="Arial" w:cs="Arial"/>
          <w:color w:val="0E101A"/>
          <w:kern w:val="0"/>
          <w:sz w:val="24"/>
          <w:szCs w:val="24"/>
        </w:rPr>
        <w:t xml:space="preserve">In conclusion, this topic is worthy of more and deeper research since building nuclear power plants is like the sword of Damocles. On one hand, it could contribute renewable and clean energy to the US public. On the other hand, it could bring damage to the country if there is a lack </w:t>
      </w:r>
      <w:commentRangeStart w:id="5"/>
      <w:r w:rsidRPr="00190C2F">
        <w:rPr>
          <w:rFonts w:ascii="Arial" w:eastAsia="SimSun" w:hAnsi="Arial" w:cs="Arial"/>
          <w:color w:val="0E101A"/>
          <w:kern w:val="0"/>
          <w:sz w:val="24"/>
          <w:szCs w:val="24"/>
        </w:rPr>
        <w:t>of regulation</w:t>
      </w:r>
      <w:commentRangeEnd w:id="5"/>
      <w:r w:rsidR="004A0335">
        <w:rPr>
          <w:rStyle w:val="CommentReference"/>
        </w:rPr>
        <w:commentReference w:id="5"/>
      </w:r>
      <w:r w:rsidRPr="00190C2F">
        <w:rPr>
          <w:rFonts w:ascii="Arial" w:eastAsia="SimSun" w:hAnsi="Arial" w:cs="Arial"/>
          <w:color w:val="0E101A"/>
          <w:kern w:val="0"/>
          <w:sz w:val="24"/>
          <w:szCs w:val="24"/>
        </w:rPr>
        <w:t xml:space="preserve">. </w:t>
      </w:r>
    </w:p>
    <w:p w14:paraId="48A09308" w14:textId="207AD4FA" w:rsidR="00634836" w:rsidRPr="00190C2F" w:rsidRDefault="00634836" w:rsidP="00190C2F"/>
    <w:sectPr w:rsidR="00634836" w:rsidRPr="00190C2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y Chater" w:date="2022-06-06T14:07:00Z" w:initials="AC">
    <w:p w14:paraId="6ED9875A" w14:textId="7C8D49BD" w:rsidR="004A0335" w:rsidRDefault="004A0335">
      <w:pPr>
        <w:pStyle w:val="CommentText"/>
      </w:pPr>
      <w:r>
        <w:rPr>
          <w:rStyle w:val="CommentReference"/>
        </w:rPr>
        <w:annotationRef/>
      </w:r>
      <w:r>
        <w:t xml:space="preserve">Check out slide 26 and 27 from week 2. </w:t>
      </w:r>
    </w:p>
  </w:comment>
  <w:comment w:id="1" w:author="Andy Chater" w:date="2022-06-06T14:07:00Z" w:initials="AC">
    <w:p w14:paraId="50EA45FB" w14:textId="1A8967B2" w:rsidR="004A0335" w:rsidRDefault="004A0335">
      <w:pPr>
        <w:pStyle w:val="CommentText"/>
      </w:pPr>
      <w:r>
        <w:rPr>
          <w:rStyle w:val="CommentReference"/>
        </w:rPr>
        <w:annotationRef/>
      </w:r>
      <w:r>
        <w:t xml:space="preserve">Here, we have some passive voice it is possible to eliminate. </w:t>
      </w:r>
    </w:p>
  </w:comment>
  <w:comment w:id="2" w:author="Andy Chater" w:date="2022-06-06T14:07:00Z" w:initials="AC">
    <w:p w14:paraId="0FD9CB09" w14:textId="0CE10177" w:rsidR="004A0335" w:rsidRDefault="004A0335">
      <w:pPr>
        <w:pStyle w:val="CommentText"/>
      </w:pPr>
      <w:r>
        <w:rPr>
          <w:rStyle w:val="CommentReference"/>
        </w:rPr>
        <w:annotationRef/>
      </w:r>
      <w:r>
        <w:rPr>
          <w:rStyle w:val="CommentReference"/>
        </w:rPr>
        <w:annotationRef/>
      </w:r>
      <w:r>
        <w:t xml:space="preserve">You indicate why this question is controversial, but you do not clearly include why you think it is narrow. You also do not explain how it is specific (who, what, when and where). </w:t>
      </w:r>
    </w:p>
  </w:comment>
  <w:comment w:id="3" w:author="Andy Chater" w:date="2022-06-06T14:08:00Z" w:initials="AC">
    <w:p w14:paraId="7198C5B4" w14:textId="3653F3B1" w:rsidR="004A0335" w:rsidRDefault="004A0335">
      <w:pPr>
        <w:pStyle w:val="CommentText"/>
      </w:pPr>
      <w:r>
        <w:rPr>
          <w:rStyle w:val="CommentReference"/>
        </w:rPr>
        <w:annotationRef/>
      </w:r>
      <w:r>
        <w:t xml:space="preserve">I think you should specify which government you are referring to here. </w:t>
      </w:r>
    </w:p>
  </w:comment>
  <w:comment w:id="5" w:author="Andy Chater" w:date="2022-06-06T14:08:00Z" w:initials="AC">
    <w:p w14:paraId="1D947FAD" w14:textId="77777777" w:rsidR="004A0335" w:rsidRDefault="004A0335">
      <w:pPr>
        <w:pStyle w:val="CommentText"/>
      </w:pPr>
      <w:r>
        <w:rPr>
          <w:rStyle w:val="CommentReference"/>
        </w:rPr>
        <w:annotationRef/>
      </w:r>
      <w:r w:rsidRPr="00BA5F31">
        <w:t>Overall, your question is pretty good. I had hoped you would clearly assess it using the criteria I gave on slide 2 from week 3. I had heavily hinted to do so in class, so pay close attention during class for helpful hints.</w:t>
      </w:r>
    </w:p>
    <w:p w14:paraId="0D336174" w14:textId="77777777" w:rsidR="004A0335" w:rsidRDefault="004A0335">
      <w:pPr>
        <w:pStyle w:val="CommentText"/>
      </w:pPr>
    </w:p>
    <w:p w14:paraId="43B302D1" w14:textId="0A4D2164" w:rsidR="004A0335" w:rsidRDefault="004A0335">
      <w:pPr>
        <w:pStyle w:val="CommentText"/>
      </w:pPr>
      <w:r>
        <w:t>MARK = 7/10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D9875A" w15:done="0"/>
  <w15:commentEx w15:paraId="50EA45FB" w15:done="0"/>
  <w15:commentEx w15:paraId="0FD9CB09" w15:done="0"/>
  <w15:commentEx w15:paraId="7198C5B4" w15:done="0"/>
  <w15:commentEx w15:paraId="43B302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8888F" w16cex:dateUtc="2022-06-06T18:07:00Z"/>
  <w16cex:commentExtensible w16cex:durableId="2648889D" w16cex:dateUtc="2022-06-06T18:07:00Z"/>
  <w16cex:commentExtensible w16cex:durableId="264888B9" w16cex:dateUtc="2022-06-06T18:07:00Z"/>
  <w16cex:commentExtensible w16cex:durableId="264888DB" w16cex:dateUtc="2022-06-06T18:08:00Z"/>
  <w16cex:commentExtensible w16cex:durableId="264888E0" w16cex:dateUtc="2022-06-06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D9875A" w16cid:durableId="2648888F"/>
  <w16cid:commentId w16cid:paraId="50EA45FB" w16cid:durableId="2648889D"/>
  <w16cid:commentId w16cid:paraId="0FD9CB09" w16cid:durableId="264888B9"/>
  <w16cid:commentId w16cid:paraId="7198C5B4" w16cid:durableId="264888DB"/>
  <w16cid:commentId w16cid:paraId="43B302D1" w16cid:durableId="264888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y Chater">
    <w15:presenceInfo w15:providerId="Windows Live" w15:userId="88153aa489b23f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56"/>
    <w:rsid w:val="000B6620"/>
    <w:rsid w:val="000E2B7A"/>
    <w:rsid w:val="00117E0B"/>
    <w:rsid w:val="00155111"/>
    <w:rsid w:val="001704DF"/>
    <w:rsid w:val="001752DE"/>
    <w:rsid w:val="00190C2F"/>
    <w:rsid w:val="001C1637"/>
    <w:rsid w:val="001E75F0"/>
    <w:rsid w:val="0028564B"/>
    <w:rsid w:val="002D53B9"/>
    <w:rsid w:val="00357080"/>
    <w:rsid w:val="00360363"/>
    <w:rsid w:val="00366EBB"/>
    <w:rsid w:val="003A7D7D"/>
    <w:rsid w:val="003C3666"/>
    <w:rsid w:val="003C3ACB"/>
    <w:rsid w:val="003D4FEC"/>
    <w:rsid w:val="003F3994"/>
    <w:rsid w:val="00430FD4"/>
    <w:rsid w:val="004A0335"/>
    <w:rsid w:val="004A0BB2"/>
    <w:rsid w:val="004F59D9"/>
    <w:rsid w:val="005272A3"/>
    <w:rsid w:val="00530DC4"/>
    <w:rsid w:val="00560B6C"/>
    <w:rsid w:val="005871EE"/>
    <w:rsid w:val="005E50F4"/>
    <w:rsid w:val="006032E7"/>
    <w:rsid w:val="00612637"/>
    <w:rsid w:val="00613BCD"/>
    <w:rsid w:val="00634836"/>
    <w:rsid w:val="006B191F"/>
    <w:rsid w:val="006B32CC"/>
    <w:rsid w:val="006B4DE8"/>
    <w:rsid w:val="006C10DF"/>
    <w:rsid w:val="006F1C74"/>
    <w:rsid w:val="00720523"/>
    <w:rsid w:val="007731B1"/>
    <w:rsid w:val="00797466"/>
    <w:rsid w:val="007C4EC5"/>
    <w:rsid w:val="007F245B"/>
    <w:rsid w:val="00833FBE"/>
    <w:rsid w:val="00837C75"/>
    <w:rsid w:val="00866A80"/>
    <w:rsid w:val="008862DB"/>
    <w:rsid w:val="008972BF"/>
    <w:rsid w:val="008F1A56"/>
    <w:rsid w:val="008F375C"/>
    <w:rsid w:val="008F3CB4"/>
    <w:rsid w:val="009244FE"/>
    <w:rsid w:val="00936DDE"/>
    <w:rsid w:val="00950E99"/>
    <w:rsid w:val="00956B41"/>
    <w:rsid w:val="009D4153"/>
    <w:rsid w:val="00A119E6"/>
    <w:rsid w:val="00A2005B"/>
    <w:rsid w:val="00A46539"/>
    <w:rsid w:val="00A84D79"/>
    <w:rsid w:val="00A93C1B"/>
    <w:rsid w:val="00AB4ADA"/>
    <w:rsid w:val="00AD6BC0"/>
    <w:rsid w:val="00B4108E"/>
    <w:rsid w:val="00B93555"/>
    <w:rsid w:val="00B94E41"/>
    <w:rsid w:val="00BB73B0"/>
    <w:rsid w:val="00C074A5"/>
    <w:rsid w:val="00C11757"/>
    <w:rsid w:val="00C46295"/>
    <w:rsid w:val="00C6138B"/>
    <w:rsid w:val="00C67215"/>
    <w:rsid w:val="00C94D8A"/>
    <w:rsid w:val="00CA7F96"/>
    <w:rsid w:val="00CB2D02"/>
    <w:rsid w:val="00D269FE"/>
    <w:rsid w:val="00D460E8"/>
    <w:rsid w:val="00D56B20"/>
    <w:rsid w:val="00D76DE4"/>
    <w:rsid w:val="00D9098A"/>
    <w:rsid w:val="00DA08D3"/>
    <w:rsid w:val="00DD65D2"/>
    <w:rsid w:val="00DD746F"/>
    <w:rsid w:val="00DF0EFC"/>
    <w:rsid w:val="00E063B3"/>
    <w:rsid w:val="00E178F4"/>
    <w:rsid w:val="00E40A60"/>
    <w:rsid w:val="00E57440"/>
    <w:rsid w:val="00EC0641"/>
    <w:rsid w:val="00EE14C8"/>
    <w:rsid w:val="00F13997"/>
    <w:rsid w:val="00F628EB"/>
    <w:rsid w:val="00F771BD"/>
    <w:rsid w:val="00F90EC7"/>
    <w:rsid w:val="00FB13D1"/>
    <w:rsid w:val="00FF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10D5"/>
  <w15:chartTrackingRefBased/>
  <w15:docId w15:val="{78F6F606-9FFE-44A3-B8BE-2CD48A8A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080"/>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357080"/>
    <w:rPr>
      <w:b/>
      <w:bCs/>
    </w:rPr>
  </w:style>
  <w:style w:type="paragraph" w:styleId="Revision">
    <w:name w:val="Revision"/>
    <w:hidden/>
    <w:uiPriority w:val="99"/>
    <w:semiHidden/>
    <w:rsid w:val="004A0335"/>
  </w:style>
  <w:style w:type="character" w:styleId="CommentReference">
    <w:name w:val="annotation reference"/>
    <w:basedOn w:val="DefaultParagraphFont"/>
    <w:uiPriority w:val="99"/>
    <w:semiHidden/>
    <w:unhideWhenUsed/>
    <w:rsid w:val="004A0335"/>
    <w:rPr>
      <w:sz w:val="16"/>
      <w:szCs w:val="16"/>
    </w:rPr>
  </w:style>
  <w:style w:type="paragraph" w:styleId="CommentText">
    <w:name w:val="annotation text"/>
    <w:basedOn w:val="Normal"/>
    <w:link w:val="CommentTextChar"/>
    <w:uiPriority w:val="99"/>
    <w:semiHidden/>
    <w:unhideWhenUsed/>
    <w:rsid w:val="004A0335"/>
    <w:rPr>
      <w:sz w:val="20"/>
      <w:szCs w:val="20"/>
    </w:rPr>
  </w:style>
  <w:style w:type="character" w:customStyle="1" w:styleId="CommentTextChar">
    <w:name w:val="Comment Text Char"/>
    <w:basedOn w:val="DefaultParagraphFont"/>
    <w:link w:val="CommentText"/>
    <w:uiPriority w:val="99"/>
    <w:semiHidden/>
    <w:rsid w:val="004A0335"/>
    <w:rPr>
      <w:sz w:val="20"/>
      <w:szCs w:val="20"/>
    </w:rPr>
  </w:style>
  <w:style w:type="paragraph" w:styleId="CommentSubject">
    <w:name w:val="annotation subject"/>
    <w:basedOn w:val="CommentText"/>
    <w:next w:val="CommentText"/>
    <w:link w:val="CommentSubjectChar"/>
    <w:uiPriority w:val="99"/>
    <w:semiHidden/>
    <w:unhideWhenUsed/>
    <w:rsid w:val="004A0335"/>
    <w:rPr>
      <w:b/>
      <w:bCs/>
    </w:rPr>
  </w:style>
  <w:style w:type="character" w:customStyle="1" w:styleId="CommentSubjectChar">
    <w:name w:val="Comment Subject Char"/>
    <w:basedOn w:val="CommentTextChar"/>
    <w:link w:val="CommentSubject"/>
    <w:uiPriority w:val="99"/>
    <w:semiHidden/>
    <w:rsid w:val="004A03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137158">
      <w:bodyDiv w:val="1"/>
      <w:marLeft w:val="0"/>
      <w:marRight w:val="0"/>
      <w:marTop w:val="0"/>
      <w:marBottom w:val="0"/>
      <w:divBdr>
        <w:top w:val="none" w:sz="0" w:space="0" w:color="auto"/>
        <w:left w:val="none" w:sz="0" w:space="0" w:color="auto"/>
        <w:bottom w:val="none" w:sz="0" w:space="0" w:color="auto"/>
        <w:right w:val="none" w:sz="0" w:space="0" w:color="auto"/>
      </w:divBdr>
    </w:div>
    <w:div w:id="1776556257">
      <w:bodyDiv w:val="1"/>
      <w:marLeft w:val="0"/>
      <w:marRight w:val="0"/>
      <w:marTop w:val="0"/>
      <w:marBottom w:val="0"/>
      <w:divBdr>
        <w:top w:val="none" w:sz="0" w:space="0" w:color="auto"/>
        <w:left w:val="none" w:sz="0" w:space="0" w:color="auto"/>
        <w:bottom w:val="none" w:sz="0" w:space="0" w:color="auto"/>
        <w:right w:val="none" w:sz="0" w:space="0" w:color="auto"/>
      </w:divBdr>
    </w:div>
    <w:div w:id="185965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冯语伦</dc:creator>
  <cp:keywords/>
  <dc:description/>
  <cp:lastModifiedBy>Andy Chater</cp:lastModifiedBy>
  <cp:revision>107</cp:revision>
  <dcterms:created xsi:type="dcterms:W3CDTF">2022-05-21T16:38:00Z</dcterms:created>
  <dcterms:modified xsi:type="dcterms:W3CDTF">2022-06-06T18:10:00Z</dcterms:modified>
</cp:coreProperties>
</file>